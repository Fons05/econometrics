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0B400" w14:textId="77777777" w:rsidR="00EB57EB" w:rsidRDefault="00EB57EB" w:rsidP="00EB57EB">
      <w:pPr>
        <w:pStyle w:val="Title"/>
      </w:pPr>
      <w:r>
        <w:t>Econometrics Assignment 3b</w:t>
      </w:r>
    </w:p>
    <w:p w14:paraId="5D661CA5" w14:textId="77777777" w:rsidR="00EB57EB" w:rsidRDefault="00EB57EB" w:rsidP="00EB57EB">
      <w:pPr>
        <w:pStyle w:val="NoSpacing"/>
        <w:rPr>
          <w:i/>
        </w:rPr>
      </w:pPr>
      <w:proofErr w:type="spellStart"/>
      <w:r>
        <w:rPr>
          <w:i/>
        </w:rPr>
        <w:t>Joost</w:t>
      </w:r>
      <w:proofErr w:type="spellEnd"/>
      <w:r>
        <w:rPr>
          <w:i/>
        </w:rPr>
        <w:t xml:space="preserve"> </w:t>
      </w:r>
      <w:proofErr w:type="spellStart"/>
      <w:r>
        <w:rPr>
          <w:i/>
        </w:rPr>
        <w:t>Bouten</w:t>
      </w:r>
      <w:proofErr w:type="spellEnd"/>
      <w:r>
        <w:rPr>
          <w:i/>
        </w:rPr>
        <w:t>,</w:t>
      </w:r>
      <w:r>
        <w:rPr>
          <w:i/>
        </w:rPr>
        <w:tab/>
        <w:t>SNR: 1265889</w:t>
      </w:r>
    </w:p>
    <w:p w14:paraId="3165CC12" w14:textId="77777777" w:rsidR="00EB57EB" w:rsidRDefault="00EB57EB" w:rsidP="00EB57EB">
      <w:pPr>
        <w:pStyle w:val="NoSpacing"/>
        <w:rPr>
          <w:i/>
        </w:rPr>
      </w:pPr>
      <w:proofErr w:type="spellStart"/>
      <w:r>
        <w:rPr>
          <w:i/>
        </w:rPr>
        <w:t>Twan</w:t>
      </w:r>
      <w:proofErr w:type="spellEnd"/>
      <w:r>
        <w:rPr>
          <w:i/>
        </w:rPr>
        <w:t xml:space="preserve"> </w:t>
      </w:r>
      <w:proofErr w:type="spellStart"/>
      <w:r>
        <w:rPr>
          <w:i/>
        </w:rPr>
        <w:t>Vissers</w:t>
      </w:r>
      <w:proofErr w:type="spellEnd"/>
      <w:r>
        <w:rPr>
          <w:i/>
        </w:rPr>
        <w:t>,</w:t>
      </w:r>
      <w:r>
        <w:rPr>
          <w:i/>
        </w:rPr>
        <w:tab/>
        <w:t>SNR: 1266283</w:t>
      </w:r>
    </w:p>
    <w:p w14:paraId="2952981F" w14:textId="77777777" w:rsidR="00EB57EB" w:rsidRDefault="00EB57EB" w:rsidP="00EB57EB">
      <w:pPr>
        <w:pStyle w:val="NoSpacing"/>
        <w:rPr>
          <w:i/>
        </w:rPr>
      </w:pPr>
      <w:proofErr w:type="spellStart"/>
      <w:r>
        <w:rPr>
          <w:i/>
        </w:rPr>
        <w:t>Fons</w:t>
      </w:r>
      <w:proofErr w:type="spellEnd"/>
      <w:r>
        <w:rPr>
          <w:i/>
        </w:rPr>
        <w:t xml:space="preserve"> Strik,</w:t>
      </w:r>
      <w:r>
        <w:rPr>
          <w:i/>
        </w:rPr>
        <w:tab/>
        <w:t>SNR: 1257943</w:t>
      </w:r>
    </w:p>
    <w:p w14:paraId="60A29EF9" w14:textId="77777777" w:rsidR="001838FF" w:rsidRDefault="001838FF" w:rsidP="00EB57EB">
      <w:pPr>
        <w:pStyle w:val="NoSpacing"/>
        <w:rPr>
          <w:i/>
        </w:rPr>
      </w:pPr>
    </w:p>
    <w:p w14:paraId="59B99BC2" w14:textId="77777777" w:rsidR="001838FF" w:rsidRDefault="001838FF" w:rsidP="001838FF">
      <w:pPr>
        <w:pStyle w:val="NoSpacing"/>
        <w:numPr>
          <w:ilvl w:val="0"/>
          <w:numId w:val="5"/>
        </w:numPr>
        <w:rPr>
          <w:iCs/>
        </w:rPr>
      </w:pPr>
      <w:r>
        <w:rPr>
          <w:iCs/>
        </w:rPr>
        <w:t xml:space="preserve"> </w:t>
      </w:r>
    </w:p>
    <w:p w14:paraId="4099517F" w14:textId="77777777" w:rsidR="001838FF" w:rsidRDefault="001838FF" w:rsidP="001838FF">
      <w:pPr>
        <w:pStyle w:val="NoSpacing"/>
        <w:numPr>
          <w:ilvl w:val="1"/>
          <w:numId w:val="5"/>
        </w:numPr>
        <w:rPr>
          <w:iCs/>
        </w:rPr>
      </w:pPr>
      <w:r>
        <w:rPr>
          <w:iCs/>
        </w:rPr>
        <w:t xml:space="preserve">In the data, we find that the time window around July 1, 1990 is from June 1, 1990 (11109) until July 30, 1990 (11168). </w:t>
      </w:r>
    </w:p>
    <w:p w14:paraId="54D83DD1" w14:textId="77777777" w:rsidR="003708DD" w:rsidRDefault="001838FF" w:rsidP="00761BF4">
      <w:pPr>
        <w:pStyle w:val="NoSpacing"/>
        <w:numPr>
          <w:ilvl w:val="1"/>
          <w:numId w:val="5"/>
        </w:numPr>
        <w:rPr>
          <w:iCs/>
        </w:rPr>
      </w:pPr>
      <w:r>
        <w:rPr>
          <w:iCs/>
        </w:rPr>
        <w:t xml:space="preserve">From the number of observations we can see that the number of women included in the dataset is 6180. </w:t>
      </w:r>
    </w:p>
    <w:p w14:paraId="06C85C1D" w14:textId="77777777" w:rsidR="00761BF4" w:rsidRDefault="00761BF4" w:rsidP="00761BF4">
      <w:pPr>
        <w:pStyle w:val="NoSpacing"/>
        <w:numPr>
          <w:ilvl w:val="1"/>
          <w:numId w:val="5"/>
        </w:numPr>
        <w:rPr>
          <w:iCs/>
        </w:rPr>
      </w:pPr>
      <w:r>
        <w:rPr>
          <w:iCs/>
        </w:rPr>
        <w:t xml:space="preserve">We find that the average number of </w:t>
      </w:r>
      <w:ins w:id="0" w:author="F. Strik" w:date="2017-09-18T17:42:00Z">
        <w:r w:rsidR="00984D1F">
          <w:rPr>
            <w:iCs/>
          </w:rPr>
          <w:t>women</w:t>
        </w:r>
      </w:ins>
      <w:del w:id="1" w:author="F. Strik" w:date="2017-09-18T17:42:00Z">
        <w:r w:rsidDel="00984D1F">
          <w:rPr>
            <w:iCs/>
          </w:rPr>
          <w:delText>children</w:delText>
        </w:r>
      </w:del>
      <w:r>
        <w:rPr>
          <w:iCs/>
        </w:rPr>
        <w:t xml:space="preserve"> per birthday is </w:t>
      </w:r>
      <w:r w:rsidR="008C6152">
        <w:rPr>
          <w:iCs/>
        </w:rPr>
        <w:t xml:space="preserve">104.6291. </w:t>
      </w:r>
    </w:p>
    <w:p w14:paraId="4F826833" w14:textId="77777777" w:rsidR="008C6152" w:rsidRPr="00761BF4" w:rsidRDefault="008C6152" w:rsidP="008C6152">
      <w:pPr>
        <w:pStyle w:val="NoSpacing"/>
        <w:ind w:left="720"/>
        <w:rPr>
          <w:iCs/>
        </w:rPr>
      </w:pPr>
    </w:p>
    <w:p w14:paraId="58E4580C" w14:textId="77777777" w:rsidR="00EB57EB" w:rsidRDefault="008C6152" w:rsidP="008C6152">
      <w:pPr>
        <w:jc w:val="center"/>
      </w:pPr>
      <w:r w:rsidRPr="008C6152">
        <w:rPr>
          <w:noProof/>
        </w:rPr>
        <w:drawing>
          <wp:inline distT="0" distB="0" distL="0" distR="0" wp14:anchorId="0935B908" wp14:editId="6D081D2E">
            <wp:extent cx="4019550" cy="114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32349"/>
                    <a:stretch/>
                  </pic:blipFill>
                  <pic:spPr bwMode="auto">
                    <a:xfrm>
                      <a:off x="0" y="0"/>
                      <a:ext cx="4020910" cy="1150374"/>
                    </a:xfrm>
                    <a:prstGeom prst="rect">
                      <a:avLst/>
                    </a:prstGeom>
                    <a:noFill/>
                    <a:ln>
                      <a:noFill/>
                    </a:ln>
                    <a:extLst>
                      <a:ext uri="{53640926-AAD7-44D8-BBD7-CCE9431645EC}">
                        <a14:shadowObscured xmlns:a14="http://schemas.microsoft.com/office/drawing/2010/main"/>
                      </a:ext>
                    </a:extLst>
                  </pic:spPr>
                </pic:pic>
              </a:graphicData>
            </a:graphic>
          </wp:inline>
        </w:drawing>
      </w:r>
    </w:p>
    <w:p w14:paraId="4B12B74D" w14:textId="77777777" w:rsidR="008C6152" w:rsidRDefault="008C6152" w:rsidP="008C6152"/>
    <w:p w14:paraId="280ED0E0" w14:textId="77777777" w:rsidR="00EB57EB" w:rsidRDefault="008C6152" w:rsidP="008C6152">
      <w:pPr>
        <w:jc w:val="center"/>
      </w:pPr>
      <w:r w:rsidRPr="008C6152">
        <w:rPr>
          <w:noProof/>
        </w:rPr>
        <w:drawing>
          <wp:inline distT="0" distB="0" distL="0" distR="0" wp14:anchorId="6B544D2B" wp14:editId="1C215459">
            <wp:extent cx="4868656" cy="3543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9949" cy="3544241"/>
                    </a:xfrm>
                    <a:prstGeom prst="rect">
                      <a:avLst/>
                    </a:prstGeom>
                    <a:noFill/>
                    <a:ln>
                      <a:noFill/>
                    </a:ln>
                  </pic:spPr>
                </pic:pic>
              </a:graphicData>
            </a:graphic>
          </wp:inline>
        </w:drawing>
      </w:r>
    </w:p>
    <w:p w14:paraId="5B6FFB4A" w14:textId="77777777" w:rsidR="008C6152" w:rsidRDefault="008C6152" w:rsidP="008C6152">
      <w:pPr>
        <w:pStyle w:val="ListParagraph"/>
        <w:numPr>
          <w:ilvl w:val="1"/>
          <w:numId w:val="5"/>
        </w:numPr>
      </w:pPr>
      <w:r>
        <w:t xml:space="preserve">We found that </w:t>
      </w:r>
      <m:oMath>
        <m:r>
          <w:rPr>
            <w:rFonts w:ascii="Cambria Math" w:hAnsi="Cambria Math"/>
          </w:rPr>
          <m:t>34.48%</m:t>
        </m:r>
      </m:oMath>
      <w:r>
        <w:t xml:space="preserve"> of women had an additional birth within three years. </w:t>
      </w:r>
    </w:p>
    <w:p w14:paraId="72081E85" w14:textId="77777777" w:rsidR="008C6152" w:rsidRDefault="008C6152" w:rsidP="008C6152">
      <w:pPr>
        <w:pStyle w:val="ListParagraph"/>
        <w:numPr>
          <w:ilvl w:val="1"/>
          <w:numId w:val="5"/>
        </w:numPr>
      </w:pPr>
      <w:r>
        <w:t xml:space="preserve">Of all women, </w:t>
      </w:r>
      <m:oMath>
        <m:r>
          <w:rPr>
            <w:rFonts w:ascii="Cambria Math" w:hAnsi="Cambria Math"/>
          </w:rPr>
          <m:t xml:space="preserve">56.39% </m:t>
        </m:r>
      </m:oMath>
      <w:r>
        <w:t>returned to work within three years.</w:t>
      </w:r>
    </w:p>
    <w:p w14:paraId="3C87CFF3" w14:textId="77777777" w:rsidR="00C745DF" w:rsidRPr="00C745DF" w:rsidRDefault="00C745DF" w:rsidP="00C745DF">
      <w:pPr>
        <w:pStyle w:val="ListParagraph"/>
        <w:numPr>
          <w:ilvl w:val="1"/>
          <w:numId w:val="5"/>
        </w:numPr>
      </w:pPr>
      <w:r>
        <w:t xml:space="preserve">Of all women, </w:t>
      </w:r>
      <m:oMath>
        <m:r>
          <w:rPr>
            <w:rFonts w:ascii="Cambria Math" w:hAnsi="Cambria Math"/>
          </w:rPr>
          <m:t>9.82%</m:t>
        </m:r>
      </m:oMath>
      <w:r>
        <w:rPr>
          <w:rFonts w:eastAsiaTheme="minorEastAsia"/>
        </w:rPr>
        <w:t xml:space="preserve"> is of age 30 to 34.</w:t>
      </w:r>
    </w:p>
    <w:p w14:paraId="41416C07" w14:textId="77777777" w:rsidR="008C6152" w:rsidRPr="00E13B9E" w:rsidRDefault="00C745DF" w:rsidP="00C745DF">
      <w:pPr>
        <w:pStyle w:val="ListParagraph"/>
        <w:numPr>
          <w:ilvl w:val="0"/>
          <w:numId w:val="5"/>
        </w:numPr>
      </w:pPr>
      <w:r>
        <w:rPr>
          <w:rFonts w:eastAsiaTheme="minorEastAsia"/>
        </w:rPr>
        <w:lastRenderedPageBreak/>
        <w:t xml:space="preserve"> </w:t>
      </w:r>
    </w:p>
    <w:p w14:paraId="05DA1EB7" w14:textId="77777777" w:rsidR="00E13B9E" w:rsidRPr="00E13B9E" w:rsidRDefault="00E13B9E" w:rsidP="00E13B9E">
      <w:pPr>
        <w:pStyle w:val="ListParagraph"/>
        <w:numPr>
          <w:ilvl w:val="1"/>
          <w:numId w:val="5"/>
        </w:numPr>
      </w:pPr>
    </w:p>
    <w:p w14:paraId="1BD9019D" w14:textId="77777777" w:rsidR="00E13B9E" w:rsidRDefault="00E13B9E" w:rsidP="00E13B9E">
      <w:pPr>
        <w:pStyle w:val="ListParagraph"/>
        <w:ind w:left="360"/>
        <w:jc w:val="center"/>
      </w:pPr>
      <w:r w:rsidRPr="00E13B9E">
        <w:rPr>
          <w:noProof/>
        </w:rPr>
        <w:drawing>
          <wp:inline distT="0" distB="0" distL="0" distR="0" wp14:anchorId="45AD9932" wp14:editId="2FDAFC37">
            <wp:extent cx="45545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9274" cy="3318138"/>
                    </a:xfrm>
                    <a:prstGeom prst="rect">
                      <a:avLst/>
                    </a:prstGeom>
                    <a:noFill/>
                    <a:ln>
                      <a:noFill/>
                    </a:ln>
                  </pic:spPr>
                </pic:pic>
              </a:graphicData>
            </a:graphic>
          </wp:inline>
        </w:drawing>
      </w:r>
    </w:p>
    <w:p w14:paraId="6F1FA12D" w14:textId="77777777" w:rsidR="00E13B9E" w:rsidRDefault="00E13B9E" w:rsidP="00E13B9E">
      <w:pPr>
        <w:pStyle w:val="ListParagraph"/>
        <w:ind w:left="360" w:firstLine="360"/>
      </w:pPr>
      <w:r>
        <w:t>The above graph is consistent with the means shown in table on page 1379.</w:t>
      </w:r>
    </w:p>
    <w:p w14:paraId="2B771D95" w14:textId="77777777" w:rsidR="00E13B9E" w:rsidRDefault="00E13B9E" w:rsidP="00E13B9E">
      <w:pPr>
        <w:pStyle w:val="ListParagraph"/>
        <w:numPr>
          <w:ilvl w:val="1"/>
          <w:numId w:val="5"/>
        </w:numPr>
      </w:pPr>
    </w:p>
    <w:p w14:paraId="13B695B4" w14:textId="77777777" w:rsidR="00E13B9E" w:rsidRDefault="00E13B9E" w:rsidP="00E13B9E">
      <w:pPr>
        <w:pStyle w:val="ListParagraph"/>
        <w:jc w:val="center"/>
      </w:pPr>
      <w:r>
        <w:br/>
      </w:r>
      <w:r w:rsidRPr="00E13B9E">
        <w:rPr>
          <w:noProof/>
        </w:rPr>
        <w:drawing>
          <wp:inline distT="0" distB="0" distL="0" distR="0" wp14:anchorId="7F0A96C7" wp14:editId="54475776">
            <wp:extent cx="4528375" cy="3295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673" cy="3317700"/>
                    </a:xfrm>
                    <a:prstGeom prst="rect">
                      <a:avLst/>
                    </a:prstGeom>
                    <a:noFill/>
                    <a:ln>
                      <a:noFill/>
                    </a:ln>
                  </pic:spPr>
                </pic:pic>
              </a:graphicData>
            </a:graphic>
          </wp:inline>
        </w:drawing>
      </w:r>
    </w:p>
    <w:p w14:paraId="5E99D32F" w14:textId="77777777" w:rsidR="00E13B9E" w:rsidRDefault="00E13B9E" w:rsidP="00E13B9E">
      <w:pPr>
        <w:pStyle w:val="ListParagraph"/>
        <w:ind w:left="360"/>
      </w:pPr>
      <w:commentRangeStart w:id="2"/>
      <w:r>
        <w:t xml:space="preserve">The treatment and control group behave almost completely similar. The slopes of the fitted regression lines do not change significantly. </w:t>
      </w:r>
      <w:commentRangeEnd w:id="2"/>
      <w:r w:rsidR="00984D1F">
        <w:rPr>
          <w:rStyle w:val="CommentReference"/>
        </w:rPr>
        <w:commentReference w:id="2"/>
      </w:r>
      <w:r>
        <w:t xml:space="preserve">The change in the mean of employment decreases by the same amount as shown in table V. </w:t>
      </w:r>
    </w:p>
    <w:p w14:paraId="4E47A623" w14:textId="77777777" w:rsidR="00A35A30" w:rsidRDefault="00A35A30" w:rsidP="00A35A30">
      <w:pPr>
        <w:pStyle w:val="ListParagraph"/>
        <w:numPr>
          <w:ilvl w:val="0"/>
          <w:numId w:val="5"/>
        </w:numPr>
      </w:pPr>
      <w:r>
        <w:lastRenderedPageBreak/>
        <w:t xml:space="preserve">From the following graphs we conclude that although for the variables </w:t>
      </w:r>
      <w:proofErr w:type="spellStart"/>
      <w:r>
        <w:t>unEmpl</w:t>
      </w:r>
      <w:proofErr w:type="spellEnd"/>
      <w:r>
        <w:t xml:space="preserve"> and </w:t>
      </w:r>
      <w:proofErr w:type="spellStart"/>
      <w:r>
        <w:t>laborEarnings</w:t>
      </w:r>
      <w:proofErr w:type="spellEnd"/>
      <w:r>
        <w:t xml:space="preserve">, the path around the cutoff seems to be smooth, this is less so for the variable </w:t>
      </w:r>
      <w:proofErr w:type="spellStart"/>
      <w:r>
        <w:t>indWholesale</w:t>
      </w:r>
      <w:proofErr w:type="spellEnd"/>
      <w:r>
        <w:t xml:space="preserve">. For the variable </w:t>
      </w:r>
      <w:proofErr w:type="spellStart"/>
      <w:r>
        <w:t>indWholesale</w:t>
      </w:r>
      <w:proofErr w:type="spellEnd"/>
      <w:r>
        <w:t xml:space="preserve">, the fitted regression lines are discontinuous at the cutoff date. Further, from the scatter plot we perceive a decrease in variation at the cutoff point. </w:t>
      </w:r>
    </w:p>
    <w:p w14:paraId="2DBD746B" w14:textId="77777777" w:rsidR="00E13B9E" w:rsidRDefault="00A35A30" w:rsidP="00A35A30">
      <w:pPr>
        <w:pStyle w:val="ListParagraph"/>
        <w:ind w:left="360"/>
      </w:pPr>
      <w:r>
        <w:br/>
      </w:r>
      <w:r w:rsidRPr="00A35A30">
        <w:rPr>
          <w:noProof/>
        </w:rPr>
        <w:drawing>
          <wp:inline distT="0" distB="0" distL="0" distR="0" wp14:anchorId="4FF33DC8" wp14:editId="4195FB6C">
            <wp:extent cx="5169676"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9676" cy="3762375"/>
                    </a:xfrm>
                    <a:prstGeom prst="rect">
                      <a:avLst/>
                    </a:prstGeom>
                    <a:noFill/>
                    <a:ln>
                      <a:noFill/>
                    </a:ln>
                  </pic:spPr>
                </pic:pic>
              </a:graphicData>
            </a:graphic>
          </wp:inline>
        </w:drawing>
      </w:r>
    </w:p>
    <w:p w14:paraId="5827EF55" w14:textId="77777777" w:rsidR="00A35A30" w:rsidRDefault="00A35A30" w:rsidP="00A35A30">
      <w:pPr>
        <w:pStyle w:val="ListParagraph"/>
        <w:ind w:left="360"/>
        <w:jc w:val="center"/>
      </w:pPr>
      <w:r w:rsidRPr="00A35A30">
        <w:rPr>
          <w:noProof/>
        </w:rPr>
        <w:lastRenderedPageBreak/>
        <w:drawing>
          <wp:inline distT="0" distB="0" distL="0" distR="0" wp14:anchorId="31DB28F0" wp14:editId="3FBE5CB3">
            <wp:extent cx="51435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14:paraId="0F156E24" w14:textId="77777777" w:rsidR="00E13B9E" w:rsidRDefault="00A35A30" w:rsidP="00A35A30">
      <w:pPr>
        <w:pStyle w:val="ListParagraph"/>
        <w:ind w:left="360"/>
        <w:jc w:val="center"/>
      </w:pPr>
      <w:r w:rsidRPr="00A35A30">
        <w:rPr>
          <w:noProof/>
        </w:rPr>
        <w:drawing>
          <wp:inline distT="0" distB="0" distL="0" distR="0" wp14:anchorId="04F70CE2" wp14:editId="14B5E304">
            <wp:extent cx="51435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14:paraId="442F21E3" w14:textId="77777777" w:rsidR="00FE54C2" w:rsidRDefault="00FE54C2">
      <w:r>
        <w:br w:type="page"/>
      </w:r>
    </w:p>
    <w:p w14:paraId="5F33CDE4" w14:textId="77777777" w:rsidR="00FE54C2" w:rsidRDefault="00FE54C2" w:rsidP="00FE54C2">
      <w:pPr>
        <w:pStyle w:val="ListParagraph"/>
        <w:numPr>
          <w:ilvl w:val="0"/>
          <w:numId w:val="5"/>
        </w:numPr>
      </w:pPr>
      <w:r>
        <w:lastRenderedPageBreak/>
        <w:t xml:space="preserve"> </w:t>
      </w:r>
    </w:p>
    <w:p w14:paraId="616E8828" w14:textId="77777777" w:rsidR="00984D1F" w:rsidRDefault="00165CEA" w:rsidP="00165CEA">
      <w:pPr>
        <w:pStyle w:val="ListParagraph"/>
        <w:numPr>
          <w:ilvl w:val="1"/>
          <w:numId w:val="5"/>
        </w:numPr>
        <w:rPr>
          <w:ins w:id="3" w:author="F. Strik" w:date="2017-09-18T17:56:00Z"/>
        </w:rPr>
      </w:pPr>
      <w:r>
        <w:rPr>
          <w:rFonts w:eastAsiaTheme="minorEastAsia"/>
        </w:rPr>
        <w:t xml:space="preserve">Regression equation 1: </w:t>
      </w:r>
      <m:oMath>
        <m:sSub>
          <m:sSubPr>
            <m:ctrlPr>
              <w:rPr>
                <w:rFonts w:ascii="Cambria Math" w:hAnsi="Cambria Math"/>
                <w:i/>
              </w:rPr>
            </m:ctrlPr>
          </m:sSubPr>
          <m:e>
            <m:r>
              <w:rPr>
                <w:rFonts w:ascii="Cambria Math" w:hAnsi="Cambria Math"/>
              </w:rPr>
              <m:t>uncb3</m:t>
            </m:r>
          </m:e>
          <m:sub>
            <m:r>
              <w:rPr>
                <w:rFonts w:ascii="Cambria Math" w:hAnsi="Cambria Math"/>
              </w:rPr>
              <m:t>i</m:t>
            </m:r>
          </m:sub>
        </m:sSub>
        <m:r>
          <w:rPr>
            <w:rFonts w:ascii="Cambria Math" w:hAnsi="Cambria Math"/>
          </w:rPr>
          <m:t>=α+β⋅jul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r>
        <w:rPr>
          <w:rFonts w:eastAsiaTheme="minorEastAsia"/>
        </w:rPr>
        <w:br/>
      </w:r>
      <w:r>
        <w:t xml:space="preserve">From the regression we find that the estimated treatment effect of the extended parental leave on fertility equals </w:t>
      </w:r>
      <m:oMath>
        <m:r>
          <w:rPr>
            <w:rFonts w:ascii="Cambria Math" w:hAnsi="Cambria Math"/>
          </w:rPr>
          <m:t>4.54%</m:t>
        </m:r>
      </m:oMath>
      <w:r>
        <w:t xml:space="preserve"> </w:t>
      </w:r>
    </w:p>
    <w:p w14:paraId="686A48AF" w14:textId="77777777" w:rsidR="00984D1F" w:rsidRDefault="00984D1F" w:rsidP="00984D1F">
      <w:pPr>
        <w:pStyle w:val="ListParagraph"/>
        <w:rPr>
          <w:ins w:id="4" w:author="F. Strik" w:date="2017-09-18T17:56:00Z"/>
        </w:rPr>
        <w:pPrChange w:id="5" w:author="F. Strik" w:date="2017-09-18T17:56:00Z">
          <w:pPr>
            <w:pStyle w:val="ListParagraph"/>
            <w:numPr>
              <w:ilvl w:val="1"/>
              <w:numId w:val="5"/>
            </w:numPr>
            <w:ind w:hanging="360"/>
          </w:pPr>
        </w:pPrChange>
      </w:pPr>
    </w:p>
    <w:p w14:paraId="50735FD4" w14:textId="77777777" w:rsidR="00984D1F" w:rsidRDefault="00984D1F" w:rsidP="00984D1F">
      <w:pPr>
        <w:pStyle w:val="ListParagraph"/>
        <w:rPr>
          <w:ins w:id="6" w:author="F. Strik" w:date="2017-09-18T17:56:00Z"/>
          <w:rFonts w:eastAsiaTheme="minorEastAsia"/>
        </w:rPr>
        <w:pPrChange w:id="7" w:author="F. Strik" w:date="2017-09-18T17:56:00Z">
          <w:pPr>
            <w:pStyle w:val="ListParagraph"/>
            <w:numPr>
              <w:ilvl w:val="1"/>
              <w:numId w:val="5"/>
            </w:numPr>
            <w:ind w:hanging="360"/>
          </w:pPr>
        </w:pPrChange>
      </w:pPr>
      <w:ins w:id="8" w:author="F. Strik" w:date="2017-09-18T17:56:00Z">
        <w:r w:rsidRPr="00984D1F">
          <w:rPr>
            <w:noProof/>
          </w:rPr>
          <w:drawing>
            <wp:inline distT="0" distB="0" distL="0" distR="0" wp14:anchorId="20D2CAAD" wp14:editId="51B6077E">
              <wp:extent cx="5943600" cy="2173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73129"/>
                      </a:xfrm>
                      <a:prstGeom prst="rect">
                        <a:avLst/>
                      </a:prstGeom>
                      <a:noFill/>
                      <a:ln>
                        <a:noFill/>
                      </a:ln>
                    </pic:spPr>
                  </pic:pic>
                </a:graphicData>
              </a:graphic>
            </wp:inline>
          </w:drawing>
        </w:r>
      </w:ins>
    </w:p>
    <w:p w14:paraId="75302453" w14:textId="77777777" w:rsidR="00984D1F" w:rsidRDefault="00165CEA" w:rsidP="00984D1F">
      <w:pPr>
        <w:pStyle w:val="ListParagraph"/>
        <w:rPr>
          <w:ins w:id="9" w:author="F. Strik" w:date="2017-09-18T17:57:00Z"/>
          <w:rFonts w:eastAsiaTheme="minorEastAsia"/>
        </w:rPr>
        <w:pPrChange w:id="10" w:author="F. Strik" w:date="2017-09-18T17:56:00Z">
          <w:pPr>
            <w:pStyle w:val="ListParagraph"/>
            <w:numPr>
              <w:ilvl w:val="1"/>
              <w:numId w:val="5"/>
            </w:numPr>
            <w:ind w:hanging="360"/>
          </w:pPr>
        </w:pPrChange>
      </w:pPr>
      <w:r>
        <w:br/>
      </w:r>
      <w:r>
        <w:rPr>
          <w:rFonts w:eastAsiaTheme="minorEastAsia"/>
        </w:rPr>
        <w:t xml:space="preserve">Regression equation 2: </w:t>
      </w:r>
      <m:oMath>
        <m:sSub>
          <m:sSubPr>
            <m:ctrlPr>
              <w:rPr>
                <w:rFonts w:ascii="Cambria Math" w:hAnsi="Cambria Math"/>
                <w:i/>
              </w:rPr>
            </m:ctrlPr>
          </m:sSubPr>
          <m:e>
            <m:r>
              <w:rPr>
                <w:rFonts w:ascii="Cambria Math" w:hAnsi="Cambria Math"/>
              </w:rPr>
              <m:t>uncj3</m:t>
            </m:r>
          </m:e>
          <m:sub>
            <m:r>
              <w:rPr>
                <w:rFonts w:ascii="Cambria Math" w:hAnsi="Cambria Math"/>
              </w:rPr>
              <m:t>i</m:t>
            </m:r>
          </m:sub>
        </m:sSub>
        <m:r>
          <w:rPr>
            <w:rFonts w:ascii="Cambria Math" w:hAnsi="Cambria Math"/>
          </w:rPr>
          <m:t>=α+β⋅jul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r>
        <w:rPr>
          <w:rFonts w:eastAsiaTheme="minorEastAsia"/>
        </w:rPr>
        <w:br/>
        <w:t>From the regression we find that the estimated treatment effect of the extended parental leave on short run job return rates equals</w:t>
      </w:r>
      <m:oMath>
        <m:r>
          <w:rPr>
            <w:rFonts w:ascii="Cambria Math" w:eastAsiaTheme="minorEastAsia" w:hAnsi="Cambria Math"/>
          </w:rPr>
          <m:t xml:space="preserve"> -10.87%</m:t>
        </m:r>
      </m:oMath>
      <w:r>
        <w:rPr>
          <w:rFonts w:eastAsiaTheme="minorEastAsia"/>
        </w:rPr>
        <w:t>.</w:t>
      </w:r>
      <w:r>
        <w:rPr>
          <w:rFonts w:eastAsiaTheme="minorEastAsia"/>
        </w:rPr>
        <w:br/>
      </w:r>
    </w:p>
    <w:p w14:paraId="52EE7BF6" w14:textId="77777777" w:rsidR="00984D1F" w:rsidRDefault="00984D1F" w:rsidP="00984D1F">
      <w:pPr>
        <w:pStyle w:val="ListParagraph"/>
        <w:rPr>
          <w:ins w:id="11" w:author="F. Strik" w:date="2017-09-18T17:57:00Z"/>
          <w:rFonts w:eastAsiaTheme="minorEastAsia"/>
        </w:rPr>
        <w:pPrChange w:id="12" w:author="F. Strik" w:date="2017-09-18T17:56:00Z">
          <w:pPr>
            <w:pStyle w:val="ListParagraph"/>
            <w:numPr>
              <w:ilvl w:val="1"/>
              <w:numId w:val="5"/>
            </w:numPr>
            <w:ind w:hanging="360"/>
          </w:pPr>
        </w:pPrChange>
      </w:pPr>
      <w:ins w:id="13" w:author="F. Strik" w:date="2017-09-18T17:57:00Z">
        <w:r w:rsidRPr="00984D1F">
          <w:rPr>
            <w:rFonts w:eastAsiaTheme="minorEastAsia"/>
            <w:noProof/>
          </w:rPr>
          <w:drawing>
            <wp:inline distT="0" distB="0" distL="0" distR="0" wp14:anchorId="4F4A52E6" wp14:editId="715B317F">
              <wp:extent cx="5943600" cy="23402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0293"/>
                      </a:xfrm>
                      <a:prstGeom prst="rect">
                        <a:avLst/>
                      </a:prstGeom>
                      <a:noFill/>
                      <a:ln>
                        <a:noFill/>
                      </a:ln>
                    </pic:spPr>
                  </pic:pic>
                </a:graphicData>
              </a:graphic>
            </wp:inline>
          </w:drawing>
        </w:r>
      </w:ins>
    </w:p>
    <w:p w14:paraId="2216774B" w14:textId="77777777" w:rsidR="00165CEA" w:rsidRDefault="00165CEA" w:rsidP="00984D1F">
      <w:pPr>
        <w:pStyle w:val="ListParagraph"/>
        <w:rPr>
          <w:ins w:id="14" w:author="F. Strik" w:date="2017-09-18T17:58:00Z"/>
          <w:rFonts w:eastAsiaTheme="minorEastAsia"/>
        </w:rPr>
        <w:pPrChange w:id="15" w:author="F. Strik" w:date="2017-09-18T17:56:00Z">
          <w:pPr>
            <w:pStyle w:val="ListParagraph"/>
            <w:numPr>
              <w:ilvl w:val="1"/>
              <w:numId w:val="5"/>
            </w:numPr>
            <w:ind w:hanging="360"/>
          </w:pPr>
        </w:pPrChange>
      </w:pPr>
      <w:r>
        <w:rPr>
          <w:rFonts w:eastAsiaTheme="minorEastAsia"/>
        </w:rPr>
        <w:br/>
        <w:t xml:space="preserve">Both estimated treatment effects are statistically significantly different from 0 at the 1% significance level. </w:t>
      </w:r>
      <w:r w:rsidR="00FD29CB">
        <w:rPr>
          <w:rFonts w:eastAsiaTheme="minorEastAsia"/>
        </w:rPr>
        <w:t xml:space="preserve">The coefficients and their significance levels are in line with the results shown in the tables. </w:t>
      </w:r>
    </w:p>
    <w:p w14:paraId="52EB3370" w14:textId="77777777" w:rsidR="0056028F" w:rsidRPr="00165CEA" w:rsidRDefault="0056028F" w:rsidP="00984D1F">
      <w:pPr>
        <w:pStyle w:val="ListParagraph"/>
        <w:pPrChange w:id="16" w:author="F. Strik" w:date="2017-09-18T17:56:00Z">
          <w:pPr>
            <w:pStyle w:val="ListParagraph"/>
            <w:numPr>
              <w:ilvl w:val="1"/>
              <w:numId w:val="5"/>
            </w:numPr>
            <w:ind w:hanging="360"/>
          </w:pPr>
        </w:pPrChange>
      </w:pPr>
    </w:p>
    <w:p w14:paraId="24213C8F" w14:textId="77777777" w:rsidR="0056028F" w:rsidRDefault="00FD29CB" w:rsidP="00FD29CB">
      <w:pPr>
        <w:pStyle w:val="ListParagraph"/>
        <w:numPr>
          <w:ilvl w:val="1"/>
          <w:numId w:val="5"/>
        </w:numPr>
        <w:rPr>
          <w:ins w:id="17" w:author="F. Strik" w:date="2017-09-18T17:58:00Z"/>
        </w:rPr>
      </w:pPr>
      <w:r>
        <w:t xml:space="preserve">We find that the coefficients of the policy effect on long run labor market performance are not significantly different from 0 at the 10% level. Therefore we cannot conclude that there is an effect on long run labor market performance. </w:t>
      </w:r>
    </w:p>
    <w:p w14:paraId="2A1D10DE" w14:textId="77777777" w:rsidR="00165CEA" w:rsidRPr="002D50A6" w:rsidRDefault="0056028F" w:rsidP="0056028F">
      <w:pPr>
        <w:pStyle w:val="ListParagraph"/>
        <w:pPrChange w:id="18" w:author="F. Strik" w:date="2017-09-18T17:58:00Z">
          <w:pPr>
            <w:pStyle w:val="ListParagraph"/>
            <w:numPr>
              <w:ilvl w:val="1"/>
              <w:numId w:val="5"/>
            </w:numPr>
            <w:ind w:hanging="360"/>
          </w:pPr>
        </w:pPrChange>
      </w:pPr>
      <w:ins w:id="19" w:author="F. Strik" w:date="2017-09-18T17:58:00Z">
        <w:r w:rsidRPr="0056028F">
          <w:rPr>
            <w:noProof/>
          </w:rPr>
          <w:drawing>
            <wp:inline distT="0" distB="0" distL="0" distR="0" wp14:anchorId="5286BD36" wp14:editId="1615A600">
              <wp:extent cx="5943600" cy="2173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73129"/>
                      </a:xfrm>
                      <a:prstGeom prst="rect">
                        <a:avLst/>
                      </a:prstGeom>
                      <a:noFill/>
                      <a:ln>
                        <a:noFill/>
                      </a:ln>
                    </pic:spPr>
                  </pic:pic>
                </a:graphicData>
              </a:graphic>
            </wp:inline>
          </w:drawing>
        </w:r>
      </w:ins>
      <w:r w:rsidR="00DD5F99">
        <w:br/>
      </w:r>
    </w:p>
    <w:p w14:paraId="381CE319" w14:textId="77777777" w:rsidR="002D50A6" w:rsidRDefault="00DD5F99" w:rsidP="00FD29CB">
      <w:pPr>
        <w:pStyle w:val="ListParagraph"/>
        <w:numPr>
          <w:ilvl w:val="0"/>
          <w:numId w:val="5"/>
        </w:numPr>
      </w:pPr>
      <w:r>
        <w:t xml:space="preserve"> </w:t>
      </w:r>
    </w:p>
    <w:p w14:paraId="474116BD" w14:textId="77777777" w:rsidR="00DD5F99" w:rsidRDefault="00DD5F99" w:rsidP="00DD5F99">
      <w:pPr>
        <w:pStyle w:val="ListParagraph"/>
      </w:pPr>
    </w:p>
    <w:p w14:paraId="271236A4" w14:textId="77777777" w:rsidR="00DD5F99" w:rsidRDefault="00DD5F99" w:rsidP="00DD5F99">
      <w:pPr>
        <w:pStyle w:val="ListParagraph"/>
        <w:jc w:val="center"/>
      </w:pPr>
      <w:r w:rsidRPr="00DD5F99">
        <w:rPr>
          <w:noProof/>
        </w:rPr>
        <w:drawing>
          <wp:inline distT="0" distB="0" distL="0" distR="0" wp14:anchorId="578DF842" wp14:editId="7C79E6E5">
            <wp:extent cx="4848225" cy="3548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69576" cy="3563768"/>
                    </a:xfrm>
                    <a:prstGeom prst="rect">
                      <a:avLst/>
                    </a:prstGeom>
                    <a:noFill/>
                    <a:ln>
                      <a:noFill/>
                    </a:ln>
                  </pic:spPr>
                </pic:pic>
              </a:graphicData>
            </a:graphic>
          </wp:inline>
        </w:drawing>
      </w:r>
    </w:p>
    <w:p w14:paraId="00C6ED3A" w14:textId="77777777" w:rsidR="00DD5F99" w:rsidRDefault="00DD5F99" w:rsidP="00DD5F99">
      <w:pPr>
        <w:pStyle w:val="ListParagraph"/>
      </w:pPr>
      <w:r>
        <w:t xml:space="preserve">The graph suggests that indeed the number of children born increases directly after the cutoff, the regression discontinuity gap appears to be around 6 children. This means that from the regression lines we perceive that the number of children jumps up by </w:t>
      </w:r>
      <m:oMath>
        <m:r>
          <w:rPr>
            <w:rFonts w:ascii="Cambria Math" w:hAnsi="Cambria Math"/>
          </w:rPr>
          <m:t>6.25%</m:t>
        </m:r>
      </m:oMath>
      <w:r>
        <w:t xml:space="preserve"> after the cutoff date. This could imply that the type of women in the treatment group could differ from the type of women in the control group due to treatment migration. This can bias the treatment effect due to a violation of the manipulation assumption. </w:t>
      </w:r>
    </w:p>
    <w:p w14:paraId="6A876DA9" w14:textId="77777777" w:rsidR="00904BA8" w:rsidDel="00163FA1" w:rsidRDefault="00DD5F99" w:rsidP="00904BA8">
      <w:pPr>
        <w:pStyle w:val="ListParagraph"/>
        <w:rPr>
          <w:del w:id="20" w:author="F. Strik" w:date="2017-09-18T17:58:00Z"/>
        </w:rPr>
      </w:pPr>
      <w:r>
        <w:t xml:space="preserve">From our regression we conclude that the </w:t>
      </w:r>
      <w:r w:rsidR="006A37BE">
        <w:t xml:space="preserve">difference shown in the above graph (the discontinuity gap) statistically differs from 0 at the 1% significance level. </w:t>
      </w:r>
    </w:p>
    <w:p w14:paraId="5CDB02C9" w14:textId="77777777" w:rsidR="00163FA1" w:rsidRDefault="00163FA1" w:rsidP="0056028F">
      <w:pPr>
        <w:pStyle w:val="ListParagraph"/>
        <w:rPr>
          <w:ins w:id="21" w:author="F. Strik" w:date="2017-09-18T18:02:00Z"/>
        </w:rPr>
        <w:pPrChange w:id="22" w:author="F. Strik" w:date="2017-09-18T17:58:00Z">
          <w:pPr/>
        </w:pPrChange>
      </w:pPr>
      <w:bookmarkStart w:id="23" w:name="_GoBack"/>
      <w:bookmarkEnd w:id="23"/>
    </w:p>
    <w:p w14:paraId="4B9217BF" w14:textId="5E557444" w:rsidR="00163FA1" w:rsidRDefault="00163FA1" w:rsidP="00904BA8">
      <w:pPr>
        <w:pStyle w:val="ListParagraph"/>
        <w:rPr>
          <w:ins w:id="24" w:author="F. Strik" w:date="2017-09-18T18:02:00Z"/>
        </w:rPr>
      </w:pPr>
      <w:ins w:id="25" w:author="F. Strik" w:date="2017-09-18T18:02:00Z">
        <w:r w:rsidRPr="00163FA1">
          <w:rPr>
            <w:noProof/>
          </w:rPr>
          <w:drawing>
            <wp:inline distT="0" distB="0" distL="0" distR="0" wp14:anchorId="2562BF5F" wp14:editId="29C74627">
              <wp:extent cx="5943600" cy="21731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73129"/>
                      </a:xfrm>
                      <a:prstGeom prst="rect">
                        <a:avLst/>
                      </a:prstGeom>
                      <a:noFill/>
                      <a:ln>
                        <a:noFill/>
                      </a:ln>
                    </pic:spPr>
                  </pic:pic>
                </a:graphicData>
              </a:graphic>
            </wp:inline>
          </w:drawing>
        </w:r>
      </w:ins>
    </w:p>
    <w:p w14:paraId="6886D0F3" w14:textId="77777777" w:rsidR="0056028F" w:rsidRDefault="0056028F" w:rsidP="0056028F">
      <w:pPr>
        <w:pStyle w:val="ListParagraph"/>
        <w:rPr>
          <w:ins w:id="26" w:author="F. Strik" w:date="2017-09-18T17:57:00Z"/>
          <w:rFonts w:asciiTheme="majorHAnsi" w:eastAsiaTheme="majorEastAsia" w:hAnsiTheme="majorHAnsi" w:cstheme="majorBidi"/>
          <w:spacing w:val="-10"/>
          <w:kern w:val="28"/>
          <w:sz w:val="56"/>
          <w:szCs w:val="56"/>
        </w:rPr>
        <w:pPrChange w:id="27" w:author="F. Strik" w:date="2017-09-18T17:58:00Z">
          <w:pPr/>
        </w:pPrChange>
      </w:pPr>
      <w:ins w:id="28" w:author="F. Strik" w:date="2017-09-18T17:57:00Z">
        <w:r>
          <w:br w:type="page"/>
        </w:r>
      </w:ins>
    </w:p>
    <w:p w14:paraId="170AD671" w14:textId="77777777" w:rsidR="00904BA8" w:rsidRPr="00904BA8" w:rsidRDefault="00904BA8" w:rsidP="00904BA8">
      <w:pPr>
        <w:pStyle w:val="Title"/>
      </w:pPr>
      <w:r>
        <w:t xml:space="preserve">Copy of our DO-File </w:t>
      </w:r>
    </w:p>
    <w:p w14:paraId="15D17090" w14:textId="77777777" w:rsidR="00904BA8" w:rsidRDefault="00904BA8" w:rsidP="00904BA8">
      <w:pPr>
        <w:pStyle w:val="NoSpacing"/>
      </w:pPr>
      <w:r>
        <w:t>* Computer Assignment 3b</w:t>
      </w:r>
    </w:p>
    <w:p w14:paraId="1ED8110B"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use</w:t>
      </w:r>
      <w:proofErr w:type="gramEnd"/>
      <w:r w:rsidRPr="00904BA8">
        <w:rPr>
          <w:rFonts w:ascii="Consolas" w:hAnsi="Consolas" w:cs="Consolas"/>
        </w:rPr>
        <w:t xml:space="preserve"> "C:\Users\u1266283\Downloads\lz_2009.dta", clear</w:t>
      </w:r>
    </w:p>
    <w:p w14:paraId="62128678" w14:textId="77777777" w:rsidR="00904BA8" w:rsidRPr="00904BA8" w:rsidRDefault="00904BA8" w:rsidP="00904BA8">
      <w:pPr>
        <w:pStyle w:val="NoSpacing"/>
        <w:rPr>
          <w:rFonts w:ascii="Consolas" w:hAnsi="Consolas" w:cs="Consolas"/>
        </w:rPr>
      </w:pPr>
    </w:p>
    <w:p w14:paraId="7BBDA1A0" w14:textId="77777777" w:rsidR="00904BA8" w:rsidRPr="00904BA8" w:rsidRDefault="00904BA8" w:rsidP="00904BA8">
      <w:pPr>
        <w:pStyle w:val="NoSpacing"/>
        <w:rPr>
          <w:rFonts w:ascii="Consolas" w:hAnsi="Consolas" w:cs="Consolas"/>
        </w:rPr>
      </w:pPr>
      <w:r w:rsidRPr="00904BA8">
        <w:rPr>
          <w:rFonts w:ascii="Consolas" w:hAnsi="Consolas" w:cs="Consolas"/>
        </w:rPr>
        <w:t>* (1)</w:t>
      </w:r>
    </w:p>
    <w:p w14:paraId="34EE76E1"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tab</w:t>
      </w:r>
      <w:proofErr w:type="gramEnd"/>
      <w:r w:rsidRPr="00904BA8">
        <w:rPr>
          <w:rFonts w:ascii="Consolas" w:hAnsi="Consolas" w:cs="Consolas"/>
        </w:rPr>
        <w:t xml:space="preserve"> </w:t>
      </w:r>
      <w:proofErr w:type="spellStart"/>
      <w:r w:rsidRPr="00904BA8">
        <w:rPr>
          <w:rFonts w:ascii="Consolas" w:hAnsi="Consolas" w:cs="Consolas"/>
        </w:rPr>
        <w:t>bd</w:t>
      </w:r>
      <w:proofErr w:type="spellEnd"/>
    </w:p>
    <w:p w14:paraId="3B53640A" w14:textId="77777777" w:rsidR="00904BA8" w:rsidRPr="00904BA8" w:rsidRDefault="00904BA8" w:rsidP="00904BA8">
      <w:pPr>
        <w:pStyle w:val="NoSpacing"/>
        <w:rPr>
          <w:rFonts w:ascii="Consolas" w:hAnsi="Consolas" w:cs="Consolas"/>
        </w:rPr>
      </w:pPr>
    </w:p>
    <w:p w14:paraId="0931A65B"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bys</w:t>
      </w:r>
      <w:proofErr w:type="spellEnd"/>
      <w:proofErr w:type="gram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gen number=_N</w:t>
      </w:r>
    </w:p>
    <w:p w14:paraId="50C7B8EA"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number</w:t>
      </w:r>
    </w:p>
    <w:p w14:paraId="190DCA44" w14:textId="77777777" w:rsidR="00904BA8" w:rsidRPr="00904BA8" w:rsidRDefault="00904BA8" w:rsidP="00904BA8">
      <w:pPr>
        <w:pStyle w:val="NoSpacing"/>
        <w:rPr>
          <w:rFonts w:ascii="Consolas" w:hAnsi="Consolas" w:cs="Consolas"/>
        </w:rPr>
      </w:pPr>
    </w:p>
    <w:p w14:paraId="411563B3"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graph</w:t>
      </w:r>
      <w:proofErr w:type="gramEnd"/>
      <w:r w:rsidRPr="00904BA8">
        <w:rPr>
          <w:rFonts w:ascii="Consolas" w:hAnsi="Consolas" w:cs="Consolas"/>
        </w:rPr>
        <w:t xml:space="preserve"> </w:t>
      </w:r>
      <w:proofErr w:type="spellStart"/>
      <w:r w:rsidRPr="00904BA8">
        <w:rPr>
          <w:rFonts w:ascii="Consolas" w:hAnsi="Consolas" w:cs="Consolas"/>
        </w:rPr>
        <w:t>twoway</w:t>
      </w:r>
      <w:proofErr w:type="spellEnd"/>
      <w:r w:rsidRPr="00904BA8">
        <w:rPr>
          <w:rFonts w:ascii="Consolas" w:hAnsi="Consolas" w:cs="Consolas"/>
        </w:rPr>
        <w:t xml:space="preserve"> (scatter number </w:t>
      </w:r>
      <w:proofErr w:type="spellStart"/>
      <w:r w:rsidRPr="00904BA8">
        <w:rPr>
          <w:rFonts w:ascii="Consolas" w:hAnsi="Consolas" w:cs="Consolas"/>
        </w:rPr>
        <w:t>bd</w:t>
      </w:r>
      <w:proofErr w:type="spellEnd"/>
      <w:r w:rsidRPr="00904BA8">
        <w:rPr>
          <w:rFonts w:ascii="Consolas" w:hAnsi="Consolas" w:cs="Consolas"/>
        </w:rPr>
        <w:t>)</w:t>
      </w:r>
    </w:p>
    <w:p w14:paraId="6C9EB16D" w14:textId="77777777" w:rsidR="00904BA8" w:rsidRPr="00904BA8" w:rsidRDefault="00904BA8" w:rsidP="00904BA8">
      <w:pPr>
        <w:pStyle w:val="NoSpacing"/>
        <w:rPr>
          <w:rFonts w:ascii="Consolas" w:hAnsi="Consolas" w:cs="Consolas"/>
        </w:rPr>
      </w:pPr>
    </w:p>
    <w:p w14:paraId="1F0995EA"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uncb3</w:t>
      </w:r>
    </w:p>
    <w:p w14:paraId="4DC8FA77"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uncj3</w:t>
      </w:r>
    </w:p>
    <w:p w14:paraId="323D7382"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mean</w:t>
      </w:r>
      <w:proofErr w:type="gramEnd"/>
      <w:r w:rsidRPr="00904BA8">
        <w:rPr>
          <w:rFonts w:ascii="Consolas" w:hAnsi="Consolas" w:cs="Consolas"/>
        </w:rPr>
        <w:t xml:space="preserve"> age3034</w:t>
      </w:r>
    </w:p>
    <w:p w14:paraId="7A85189E" w14:textId="77777777" w:rsidR="00904BA8" w:rsidRPr="00904BA8" w:rsidRDefault="00904BA8" w:rsidP="00904BA8">
      <w:pPr>
        <w:pStyle w:val="NoSpacing"/>
        <w:rPr>
          <w:rFonts w:ascii="Consolas" w:hAnsi="Consolas" w:cs="Consolas"/>
        </w:rPr>
      </w:pPr>
    </w:p>
    <w:p w14:paraId="5F0E4FCC" w14:textId="77777777" w:rsidR="00904BA8" w:rsidRPr="00904BA8" w:rsidRDefault="00904BA8" w:rsidP="00904BA8">
      <w:pPr>
        <w:pStyle w:val="NoSpacing"/>
        <w:rPr>
          <w:rFonts w:ascii="Consolas" w:hAnsi="Consolas" w:cs="Consolas"/>
        </w:rPr>
      </w:pPr>
      <w:r w:rsidRPr="00904BA8">
        <w:rPr>
          <w:rFonts w:ascii="Consolas" w:hAnsi="Consolas" w:cs="Consolas"/>
        </w:rPr>
        <w:t>* (2)</w:t>
      </w:r>
    </w:p>
    <w:p w14:paraId="43181C40"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sysdir</w:t>
      </w:r>
      <w:proofErr w:type="spellEnd"/>
      <w:proofErr w:type="gramEnd"/>
      <w:r w:rsidRPr="00904BA8">
        <w:rPr>
          <w:rFonts w:ascii="Consolas" w:hAnsi="Consolas" w:cs="Consolas"/>
        </w:rPr>
        <w:t xml:space="preserve"> set PLUS "C:\Users\u1266283"</w:t>
      </w:r>
    </w:p>
    <w:p w14:paraId="0F00A69C"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sysdir</w:t>
      </w:r>
      <w:proofErr w:type="spellEnd"/>
      <w:proofErr w:type="gramEnd"/>
      <w:r w:rsidRPr="00904BA8">
        <w:rPr>
          <w:rFonts w:ascii="Consolas" w:hAnsi="Consolas" w:cs="Consolas"/>
        </w:rPr>
        <w:t xml:space="preserve"> set PERSONAL "C:\Users\u1266283”</w:t>
      </w:r>
    </w:p>
    <w:p w14:paraId="27045C9B"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ssc</w:t>
      </w:r>
      <w:proofErr w:type="spellEnd"/>
      <w:proofErr w:type="gramEnd"/>
      <w:r w:rsidRPr="00904BA8">
        <w:rPr>
          <w:rFonts w:ascii="Consolas" w:hAnsi="Consolas" w:cs="Consolas"/>
        </w:rPr>
        <w:t xml:space="preserve"> install </w:t>
      </w:r>
      <w:proofErr w:type="spellStart"/>
      <w:r w:rsidRPr="00904BA8">
        <w:rPr>
          <w:rFonts w:ascii="Consolas" w:hAnsi="Consolas" w:cs="Consolas"/>
        </w:rPr>
        <w:t>cmogram</w:t>
      </w:r>
      <w:proofErr w:type="spellEnd"/>
    </w:p>
    <w:p w14:paraId="6D61670B" w14:textId="77777777" w:rsidR="00904BA8" w:rsidRPr="00904BA8" w:rsidRDefault="00904BA8" w:rsidP="00904BA8">
      <w:pPr>
        <w:pStyle w:val="NoSpacing"/>
        <w:rPr>
          <w:rFonts w:ascii="Consolas" w:hAnsi="Consolas" w:cs="Consolas"/>
        </w:rPr>
      </w:pPr>
    </w:p>
    <w:p w14:paraId="4CBB0ECD"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ikar4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14:paraId="3F33A76A"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pbexp3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14:paraId="3BAA5849" w14:textId="77777777" w:rsidR="00904BA8" w:rsidRPr="00904BA8" w:rsidRDefault="00904BA8" w:rsidP="00904BA8">
      <w:pPr>
        <w:pStyle w:val="NoSpacing"/>
        <w:rPr>
          <w:rFonts w:ascii="Consolas" w:hAnsi="Consolas" w:cs="Consolas"/>
        </w:rPr>
      </w:pPr>
    </w:p>
    <w:p w14:paraId="1109CD00" w14:textId="77777777" w:rsidR="00904BA8" w:rsidRPr="00904BA8" w:rsidRDefault="00904BA8" w:rsidP="00904BA8">
      <w:pPr>
        <w:pStyle w:val="NoSpacing"/>
        <w:rPr>
          <w:rFonts w:ascii="Consolas" w:hAnsi="Consolas" w:cs="Consolas"/>
        </w:rPr>
      </w:pPr>
      <w:r w:rsidRPr="00904BA8">
        <w:rPr>
          <w:rFonts w:ascii="Consolas" w:hAnsi="Consolas" w:cs="Consolas"/>
        </w:rPr>
        <w:t xml:space="preserve">* (3) </w:t>
      </w:r>
    </w:p>
    <w:p w14:paraId="400A42BB"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w:t>
      </w:r>
      <w:proofErr w:type="spellStart"/>
      <w:r w:rsidRPr="00904BA8">
        <w:rPr>
          <w:rFonts w:ascii="Consolas" w:hAnsi="Consolas" w:cs="Consolas"/>
        </w:rPr>
        <w:t>indWholesale</w:t>
      </w:r>
      <w:proofErr w:type="spell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14:paraId="64AECF95"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w:t>
      </w:r>
      <w:proofErr w:type="spellStart"/>
      <w:r w:rsidRPr="00904BA8">
        <w:rPr>
          <w:rFonts w:ascii="Consolas" w:hAnsi="Consolas" w:cs="Consolas"/>
        </w:rPr>
        <w:t>unEmpl</w:t>
      </w:r>
      <w:proofErr w:type="spell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14:paraId="215E6431"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w:t>
      </w:r>
      <w:proofErr w:type="spellStart"/>
      <w:r w:rsidRPr="00904BA8">
        <w:rPr>
          <w:rFonts w:ascii="Consolas" w:hAnsi="Consolas" w:cs="Consolas"/>
        </w:rPr>
        <w:t>laborEarnings</w:t>
      </w:r>
      <w:proofErr w:type="spellEnd"/>
      <w:r w:rsidRPr="00904BA8">
        <w:rPr>
          <w:rFonts w:ascii="Consolas" w:hAnsi="Consolas" w:cs="Consolas"/>
        </w:rPr>
        <w:t xml:space="preserve"> </w:t>
      </w:r>
      <w:proofErr w:type="spellStart"/>
      <w:r w:rsidRPr="00904BA8">
        <w:rPr>
          <w:rFonts w:ascii="Consolas" w:hAnsi="Consolas" w:cs="Consolas"/>
        </w:rPr>
        <w:t>bd</w:t>
      </w:r>
      <w:proofErr w:type="spellEnd"/>
      <w:r w:rsidRPr="00904BA8">
        <w:rPr>
          <w:rFonts w:ascii="Consolas" w:hAnsi="Consolas" w:cs="Consolas"/>
        </w:rPr>
        <w:t xml:space="preserve">,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p>
    <w:p w14:paraId="3D367634" w14:textId="77777777" w:rsidR="00904BA8" w:rsidRPr="00904BA8" w:rsidRDefault="00904BA8" w:rsidP="00904BA8">
      <w:pPr>
        <w:pStyle w:val="NoSpacing"/>
        <w:rPr>
          <w:rFonts w:ascii="Consolas" w:hAnsi="Consolas" w:cs="Consolas"/>
        </w:rPr>
      </w:pPr>
    </w:p>
    <w:p w14:paraId="6D6190E3" w14:textId="77777777" w:rsidR="00904BA8" w:rsidRPr="00904BA8" w:rsidRDefault="00904BA8" w:rsidP="00904BA8">
      <w:pPr>
        <w:pStyle w:val="NoSpacing"/>
        <w:rPr>
          <w:rFonts w:ascii="Consolas" w:hAnsi="Consolas" w:cs="Consolas"/>
        </w:rPr>
      </w:pPr>
      <w:r w:rsidRPr="00904BA8">
        <w:rPr>
          <w:rFonts w:ascii="Consolas" w:hAnsi="Consolas" w:cs="Consolas"/>
        </w:rPr>
        <w:t>* (4)</w:t>
      </w:r>
    </w:p>
    <w:p w14:paraId="53005929" w14:textId="77777777" w:rsidR="00904BA8" w:rsidRPr="00904BA8" w:rsidRDefault="00904BA8" w:rsidP="00904BA8">
      <w:pPr>
        <w:pStyle w:val="NoSpacing"/>
        <w:rPr>
          <w:rFonts w:ascii="Consolas" w:hAnsi="Consolas" w:cs="Consolas"/>
        </w:rPr>
      </w:pPr>
      <w:r w:rsidRPr="00904BA8">
        <w:rPr>
          <w:rFonts w:ascii="Consolas" w:hAnsi="Consolas" w:cs="Consolas"/>
        </w:rPr>
        <w:t>* (a)</w:t>
      </w:r>
    </w:p>
    <w:p w14:paraId="4F696E1C"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uncb3 </w:t>
      </w:r>
      <w:proofErr w:type="spellStart"/>
      <w:r w:rsidRPr="00904BA8">
        <w:rPr>
          <w:rFonts w:ascii="Consolas" w:hAnsi="Consolas" w:cs="Consolas"/>
        </w:rPr>
        <w:t>july</w:t>
      </w:r>
      <w:proofErr w:type="spellEnd"/>
    </w:p>
    <w:p w14:paraId="1AB1F773"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uncj3 </w:t>
      </w:r>
      <w:proofErr w:type="spellStart"/>
      <w:r w:rsidRPr="00904BA8">
        <w:rPr>
          <w:rFonts w:ascii="Consolas" w:hAnsi="Consolas" w:cs="Consolas"/>
        </w:rPr>
        <w:t>july</w:t>
      </w:r>
      <w:proofErr w:type="spellEnd"/>
    </w:p>
    <w:p w14:paraId="386EB0FF" w14:textId="77777777" w:rsidR="00904BA8" w:rsidRPr="00904BA8" w:rsidRDefault="00904BA8" w:rsidP="00904BA8">
      <w:pPr>
        <w:pStyle w:val="NoSpacing"/>
        <w:rPr>
          <w:rFonts w:ascii="Consolas" w:hAnsi="Consolas" w:cs="Consolas"/>
        </w:rPr>
      </w:pPr>
      <w:r w:rsidRPr="00904BA8">
        <w:rPr>
          <w:rFonts w:ascii="Consolas" w:hAnsi="Consolas" w:cs="Consolas"/>
        </w:rPr>
        <w:t>* (b)</w:t>
      </w:r>
    </w:p>
    <w:p w14:paraId="098905A6"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pbexp10 </w:t>
      </w:r>
      <w:proofErr w:type="spellStart"/>
      <w:r w:rsidRPr="00904BA8">
        <w:rPr>
          <w:rFonts w:ascii="Consolas" w:hAnsi="Consolas" w:cs="Consolas"/>
        </w:rPr>
        <w:t>july</w:t>
      </w:r>
      <w:proofErr w:type="spellEnd"/>
    </w:p>
    <w:p w14:paraId="68AA7111"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pbinc_tot10 </w:t>
      </w:r>
      <w:proofErr w:type="spellStart"/>
      <w:r w:rsidRPr="00904BA8">
        <w:rPr>
          <w:rFonts w:ascii="Consolas" w:hAnsi="Consolas" w:cs="Consolas"/>
        </w:rPr>
        <w:t>july</w:t>
      </w:r>
      <w:proofErr w:type="spellEnd"/>
    </w:p>
    <w:p w14:paraId="6DC0891E" w14:textId="77777777" w:rsidR="00904BA8" w:rsidRPr="00904BA8" w:rsidRDefault="00904BA8" w:rsidP="00904BA8">
      <w:pPr>
        <w:pStyle w:val="NoSpacing"/>
        <w:rPr>
          <w:rFonts w:ascii="Consolas" w:hAnsi="Consolas" w:cs="Consolas"/>
        </w:rPr>
      </w:pPr>
    </w:p>
    <w:p w14:paraId="0E592BFA" w14:textId="77777777" w:rsidR="00904BA8" w:rsidRPr="00904BA8" w:rsidRDefault="00904BA8" w:rsidP="00904BA8">
      <w:pPr>
        <w:pStyle w:val="NoSpacing"/>
        <w:rPr>
          <w:rFonts w:ascii="Consolas" w:hAnsi="Consolas" w:cs="Consolas"/>
        </w:rPr>
      </w:pPr>
      <w:r w:rsidRPr="00904BA8">
        <w:rPr>
          <w:rFonts w:ascii="Consolas" w:hAnsi="Consolas" w:cs="Consolas"/>
        </w:rPr>
        <w:t>* (5)</w:t>
      </w:r>
    </w:p>
    <w:p w14:paraId="0DF8D4D7"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gen</w:t>
      </w:r>
      <w:proofErr w:type="gramEnd"/>
      <w:r w:rsidRPr="00904BA8">
        <w:rPr>
          <w:rFonts w:ascii="Consolas" w:hAnsi="Consolas" w:cs="Consolas"/>
        </w:rPr>
        <w:t xml:space="preserve"> day=day(</w:t>
      </w:r>
      <w:proofErr w:type="spellStart"/>
      <w:r w:rsidRPr="00904BA8">
        <w:rPr>
          <w:rFonts w:ascii="Consolas" w:hAnsi="Consolas" w:cs="Consolas"/>
        </w:rPr>
        <w:t>bd</w:t>
      </w:r>
      <w:proofErr w:type="spellEnd"/>
      <w:r w:rsidRPr="00904BA8">
        <w:rPr>
          <w:rFonts w:ascii="Consolas" w:hAnsi="Consolas" w:cs="Consolas"/>
        </w:rPr>
        <w:t>)</w:t>
      </w:r>
    </w:p>
    <w:p w14:paraId="1E09E65E"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gen</w:t>
      </w:r>
      <w:proofErr w:type="gramEnd"/>
      <w:r w:rsidRPr="00904BA8">
        <w:rPr>
          <w:rFonts w:ascii="Consolas" w:hAnsi="Consolas" w:cs="Consolas"/>
        </w:rPr>
        <w:t xml:space="preserve"> month=month(</w:t>
      </w:r>
      <w:proofErr w:type="spellStart"/>
      <w:r w:rsidRPr="00904BA8">
        <w:rPr>
          <w:rFonts w:ascii="Consolas" w:hAnsi="Consolas" w:cs="Consolas"/>
        </w:rPr>
        <w:t>bd</w:t>
      </w:r>
      <w:proofErr w:type="spellEnd"/>
      <w:r w:rsidRPr="00904BA8">
        <w:rPr>
          <w:rFonts w:ascii="Consolas" w:hAnsi="Consolas" w:cs="Consolas"/>
        </w:rPr>
        <w:t>)</w:t>
      </w:r>
    </w:p>
    <w:p w14:paraId="7CD768B4"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gen</w:t>
      </w:r>
      <w:proofErr w:type="gramEnd"/>
      <w:r w:rsidRPr="00904BA8">
        <w:rPr>
          <w:rFonts w:ascii="Consolas" w:hAnsi="Consolas" w:cs="Consolas"/>
        </w:rPr>
        <w:t xml:space="preserve"> bandwidth=day-1 if month==7</w:t>
      </w:r>
    </w:p>
    <w:p w14:paraId="6ED8C94F" w14:textId="77777777" w:rsidR="00904BA8" w:rsidRPr="00904BA8" w:rsidRDefault="00904BA8" w:rsidP="00904BA8">
      <w:pPr>
        <w:pStyle w:val="NoSpacing"/>
        <w:rPr>
          <w:rFonts w:ascii="Consolas" w:hAnsi="Consolas" w:cs="Consolas"/>
        </w:rPr>
      </w:pPr>
      <w:proofErr w:type="gramStart"/>
      <w:r w:rsidRPr="00904BA8">
        <w:rPr>
          <w:rFonts w:ascii="Consolas" w:hAnsi="Consolas" w:cs="Consolas"/>
        </w:rPr>
        <w:t>replace</w:t>
      </w:r>
      <w:proofErr w:type="gramEnd"/>
      <w:r w:rsidRPr="00904BA8">
        <w:rPr>
          <w:rFonts w:ascii="Consolas" w:hAnsi="Consolas" w:cs="Consolas"/>
        </w:rPr>
        <w:t xml:space="preserve"> bandwidth=day-31 if month==6</w:t>
      </w:r>
    </w:p>
    <w:p w14:paraId="0DAFC8B9" w14:textId="77777777" w:rsidR="00904BA8" w:rsidRPr="00904BA8" w:rsidRDefault="00904BA8" w:rsidP="00904BA8">
      <w:pPr>
        <w:pStyle w:val="NoSpacing"/>
        <w:rPr>
          <w:rFonts w:ascii="Consolas" w:hAnsi="Consolas" w:cs="Consolas"/>
        </w:rPr>
      </w:pPr>
    </w:p>
    <w:p w14:paraId="2BB41FC6" w14:textId="77777777" w:rsidR="00904BA8"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cmogram</w:t>
      </w:r>
      <w:proofErr w:type="spellEnd"/>
      <w:proofErr w:type="gramEnd"/>
      <w:r w:rsidRPr="00904BA8">
        <w:rPr>
          <w:rFonts w:ascii="Consolas" w:hAnsi="Consolas" w:cs="Consolas"/>
        </w:rPr>
        <w:t xml:space="preserve"> number </w:t>
      </w:r>
      <w:proofErr w:type="spellStart"/>
      <w:r w:rsidRPr="00904BA8">
        <w:rPr>
          <w:rFonts w:ascii="Consolas" w:hAnsi="Consolas" w:cs="Consolas"/>
        </w:rPr>
        <w:t>bd</w:t>
      </w:r>
      <w:proofErr w:type="spellEnd"/>
      <w:r w:rsidRPr="00904BA8">
        <w:rPr>
          <w:rFonts w:ascii="Consolas" w:hAnsi="Consolas" w:cs="Consolas"/>
        </w:rPr>
        <w:t xml:space="preserve"> if bandwidth&gt;-10&amp;bandwidth&lt;10, scatter </w:t>
      </w:r>
      <w:proofErr w:type="spellStart"/>
      <w:r w:rsidRPr="00904BA8">
        <w:rPr>
          <w:rFonts w:ascii="Consolas" w:hAnsi="Consolas" w:cs="Consolas"/>
        </w:rPr>
        <w:t>lfit</w:t>
      </w:r>
      <w:proofErr w:type="spellEnd"/>
      <w:r w:rsidRPr="00904BA8">
        <w:rPr>
          <w:rFonts w:ascii="Consolas" w:hAnsi="Consolas" w:cs="Consolas"/>
        </w:rPr>
        <w:t xml:space="preserve"> line(11139) </w:t>
      </w:r>
      <w:proofErr w:type="spellStart"/>
      <w:r w:rsidRPr="00904BA8">
        <w:rPr>
          <w:rFonts w:ascii="Consolas" w:hAnsi="Consolas" w:cs="Consolas"/>
        </w:rPr>
        <w:t>cutpoint</w:t>
      </w:r>
      <w:proofErr w:type="spellEnd"/>
      <w:r w:rsidRPr="00904BA8">
        <w:rPr>
          <w:rFonts w:ascii="Consolas" w:hAnsi="Consolas" w:cs="Consolas"/>
        </w:rPr>
        <w:t xml:space="preserve">(11139) </w:t>
      </w:r>
      <w:proofErr w:type="spellStart"/>
      <w:r w:rsidRPr="00904BA8">
        <w:rPr>
          <w:rFonts w:ascii="Consolas" w:hAnsi="Consolas" w:cs="Consolas"/>
        </w:rPr>
        <w:t>cutright</w:t>
      </w:r>
      <w:proofErr w:type="spellEnd"/>
      <w:r w:rsidRPr="00904BA8">
        <w:rPr>
          <w:rFonts w:ascii="Consolas" w:hAnsi="Consolas" w:cs="Consolas"/>
        </w:rPr>
        <w:t xml:space="preserve"> </w:t>
      </w:r>
    </w:p>
    <w:p w14:paraId="3833BC1B" w14:textId="77777777" w:rsidR="00904BA8" w:rsidRPr="00904BA8" w:rsidRDefault="00904BA8" w:rsidP="00904BA8">
      <w:pPr>
        <w:pStyle w:val="NoSpacing"/>
        <w:rPr>
          <w:rFonts w:ascii="Consolas" w:hAnsi="Consolas" w:cs="Consolas"/>
        </w:rPr>
      </w:pPr>
    </w:p>
    <w:p w14:paraId="33C43518" w14:textId="77777777" w:rsidR="00DD5F99" w:rsidRPr="00904BA8" w:rsidRDefault="00904BA8" w:rsidP="00904BA8">
      <w:pPr>
        <w:pStyle w:val="NoSpacing"/>
        <w:rPr>
          <w:rFonts w:ascii="Consolas" w:hAnsi="Consolas" w:cs="Consolas"/>
        </w:rPr>
      </w:pPr>
      <w:proofErr w:type="spellStart"/>
      <w:proofErr w:type="gramStart"/>
      <w:r w:rsidRPr="00904BA8">
        <w:rPr>
          <w:rFonts w:ascii="Consolas" w:hAnsi="Consolas" w:cs="Consolas"/>
        </w:rPr>
        <w:t>reg</w:t>
      </w:r>
      <w:proofErr w:type="spellEnd"/>
      <w:proofErr w:type="gramEnd"/>
      <w:r w:rsidRPr="00904BA8">
        <w:rPr>
          <w:rFonts w:ascii="Consolas" w:hAnsi="Consolas" w:cs="Consolas"/>
        </w:rPr>
        <w:t xml:space="preserve"> number </w:t>
      </w:r>
      <w:proofErr w:type="spellStart"/>
      <w:r w:rsidRPr="00904BA8">
        <w:rPr>
          <w:rFonts w:ascii="Consolas" w:hAnsi="Consolas" w:cs="Consolas"/>
        </w:rPr>
        <w:t>july</w:t>
      </w:r>
      <w:proofErr w:type="spellEnd"/>
      <w:r w:rsidRPr="00904BA8">
        <w:rPr>
          <w:rFonts w:ascii="Consolas" w:hAnsi="Consolas" w:cs="Consolas"/>
        </w:rPr>
        <w:t xml:space="preserve"> if bandwidth&gt;-10&amp;bandwidth&lt;10</w:t>
      </w:r>
      <w:r w:rsidR="006A37BE" w:rsidRPr="00904BA8">
        <w:rPr>
          <w:rFonts w:ascii="Consolas" w:hAnsi="Consolas" w:cs="Consolas"/>
        </w:rPr>
        <w:t xml:space="preserve"> </w:t>
      </w:r>
    </w:p>
    <w:sectPr w:rsidR="00DD5F99" w:rsidRPr="00904B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 Strik" w:date="2017-09-18T17:49:00Z" w:initials="FS">
    <w:p w14:paraId="1FA0A265" w14:textId="77777777" w:rsidR="00984D1F" w:rsidRDefault="00984D1F">
      <w:pPr>
        <w:pStyle w:val="CommentText"/>
      </w:pPr>
      <w:r>
        <w:rPr>
          <w:rStyle w:val="CommentReference"/>
        </w:rPr>
        <w:annotationRef/>
      </w:r>
      <w:r>
        <w:t>Why the mean employment goes down, so you could say they behave completely different. I wouldn’t say the slope matters?</w:t>
      </w:r>
    </w:p>
    <w:p w14:paraId="7082B8DB" w14:textId="77777777" w:rsidR="00984D1F" w:rsidRDefault="00984D1F">
      <w:pPr>
        <w:pStyle w:val="CommentText"/>
      </w:pPr>
    </w:p>
    <w:p w14:paraId="61FAA44A" w14:textId="77777777" w:rsidR="00984D1F" w:rsidRDefault="00984D1F">
      <w:pPr>
        <w:pStyle w:val="CommentText"/>
      </w:pPr>
      <w:r>
        <w:t>Instead: “The treatment and control group behave completely dissimilar. It can be seen that after the policy change the mean of employment significantly decreases.”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AA4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1"/>
    <w:family w:val="roman"/>
    <w:notTrueType/>
    <w:pitch w:val="variable"/>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60F83"/>
    <w:multiLevelType w:val="hybridMultilevel"/>
    <w:tmpl w:val="82C4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57AF"/>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2D87781"/>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6435B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BD78E6"/>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 Strik">
    <w15:presenceInfo w15:providerId="AD" w15:userId="S-1-5-21-3009188405-4059014094-2327816963-84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B"/>
    <w:rsid w:val="00163FA1"/>
    <w:rsid w:val="00165CEA"/>
    <w:rsid w:val="001838FF"/>
    <w:rsid w:val="002D50A6"/>
    <w:rsid w:val="0056028F"/>
    <w:rsid w:val="006A37BE"/>
    <w:rsid w:val="006F6D4E"/>
    <w:rsid w:val="00761BF4"/>
    <w:rsid w:val="008C6152"/>
    <w:rsid w:val="00904BA8"/>
    <w:rsid w:val="00984D1F"/>
    <w:rsid w:val="00A35A30"/>
    <w:rsid w:val="00C745DF"/>
    <w:rsid w:val="00DD5F99"/>
    <w:rsid w:val="00E13B9E"/>
    <w:rsid w:val="00EB57EB"/>
    <w:rsid w:val="00FD29CB"/>
    <w:rsid w:val="00FE54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964"/>
  <w15:chartTrackingRefBased/>
  <w15:docId w15:val="{6A94BE86-8E3C-4CFE-AC2E-BF697A8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EB"/>
    <w:rPr>
      <w:rFonts w:asciiTheme="majorHAnsi" w:eastAsiaTheme="majorEastAsia" w:hAnsiTheme="majorHAnsi" w:cstheme="majorBidi"/>
      <w:spacing w:val="-10"/>
      <w:kern w:val="28"/>
      <w:sz w:val="56"/>
      <w:szCs w:val="56"/>
    </w:rPr>
  </w:style>
  <w:style w:type="paragraph" w:styleId="NoSpacing">
    <w:name w:val="No Spacing"/>
    <w:uiPriority w:val="1"/>
    <w:qFormat/>
    <w:rsid w:val="00EB57EB"/>
    <w:pPr>
      <w:spacing w:after="0" w:line="240" w:lineRule="auto"/>
    </w:pPr>
  </w:style>
  <w:style w:type="paragraph" w:styleId="ListParagraph">
    <w:name w:val="List Paragraph"/>
    <w:basedOn w:val="Normal"/>
    <w:uiPriority w:val="34"/>
    <w:qFormat/>
    <w:rsid w:val="00EB57EB"/>
    <w:pPr>
      <w:ind w:left="720"/>
      <w:contextualSpacing/>
    </w:pPr>
  </w:style>
  <w:style w:type="character" w:styleId="PlaceholderText">
    <w:name w:val="Placeholder Text"/>
    <w:basedOn w:val="DefaultParagraphFont"/>
    <w:uiPriority w:val="99"/>
    <w:semiHidden/>
    <w:rsid w:val="002D50A6"/>
    <w:rPr>
      <w:color w:val="808080"/>
    </w:rPr>
  </w:style>
  <w:style w:type="character" w:styleId="CommentReference">
    <w:name w:val="annotation reference"/>
    <w:basedOn w:val="DefaultParagraphFont"/>
    <w:uiPriority w:val="99"/>
    <w:semiHidden/>
    <w:unhideWhenUsed/>
    <w:rsid w:val="00984D1F"/>
    <w:rPr>
      <w:sz w:val="16"/>
      <w:szCs w:val="16"/>
    </w:rPr>
  </w:style>
  <w:style w:type="paragraph" w:styleId="CommentText">
    <w:name w:val="annotation text"/>
    <w:basedOn w:val="Normal"/>
    <w:link w:val="CommentTextChar"/>
    <w:uiPriority w:val="99"/>
    <w:semiHidden/>
    <w:unhideWhenUsed/>
    <w:rsid w:val="00984D1F"/>
    <w:pPr>
      <w:spacing w:line="240" w:lineRule="auto"/>
    </w:pPr>
    <w:rPr>
      <w:sz w:val="20"/>
      <w:szCs w:val="20"/>
    </w:rPr>
  </w:style>
  <w:style w:type="character" w:customStyle="1" w:styleId="CommentTextChar">
    <w:name w:val="Comment Text Char"/>
    <w:basedOn w:val="DefaultParagraphFont"/>
    <w:link w:val="CommentText"/>
    <w:uiPriority w:val="99"/>
    <w:semiHidden/>
    <w:rsid w:val="00984D1F"/>
    <w:rPr>
      <w:sz w:val="20"/>
      <w:szCs w:val="20"/>
    </w:rPr>
  </w:style>
  <w:style w:type="paragraph" w:styleId="CommentSubject">
    <w:name w:val="annotation subject"/>
    <w:basedOn w:val="CommentText"/>
    <w:next w:val="CommentText"/>
    <w:link w:val="CommentSubjectChar"/>
    <w:uiPriority w:val="99"/>
    <w:semiHidden/>
    <w:unhideWhenUsed/>
    <w:rsid w:val="00984D1F"/>
    <w:rPr>
      <w:b/>
      <w:bCs/>
    </w:rPr>
  </w:style>
  <w:style w:type="character" w:customStyle="1" w:styleId="CommentSubjectChar">
    <w:name w:val="Comment Subject Char"/>
    <w:basedOn w:val="CommentTextChar"/>
    <w:link w:val="CommentSubject"/>
    <w:uiPriority w:val="99"/>
    <w:semiHidden/>
    <w:rsid w:val="00984D1F"/>
    <w:rPr>
      <w:b/>
      <w:bCs/>
      <w:sz w:val="20"/>
      <w:szCs w:val="20"/>
    </w:rPr>
  </w:style>
  <w:style w:type="paragraph" w:styleId="BalloonText">
    <w:name w:val="Balloon Text"/>
    <w:basedOn w:val="Normal"/>
    <w:link w:val="BalloonTextChar"/>
    <w:uiPriority w:val="99"/>
    <w:semiHidden/>
    <w:unhideWhenUsed/>
    <w:rsid w:val="00984D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image" Target="media/image9.emf"/><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F. Strik</cp:lastModifiedBy>
  <cp:revision>2</cp:revision>
  <dcterms:created xsi:type="dcterms:W3CDTF">2017-09-18T16:03:00Z</dcterms:created>
  <dcterms:modified xsi:type="dcterms:W3CDTF">2017-09-18T16:03:00Z</dcterms:modified>
</cp:coreProperties>
</file>